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Q1-Q6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ACER@DESKTOP-JUB4C23 MINGW64 ~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 git --version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 version 2.33.1.windows.1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ACER@DESKTOP-JUB4C23 MINGW64 ~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mkdir test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ACER@DESKTOP-JUB4C23 MINGW64 ~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 cd test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ACER@DESKTOP-JUB4C23 MINGW64 ~/test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 git init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Initialized empty Git repository in C:/Users/ACER/test/.git/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ACER@DESKTOP-JUB4C23 MINGW64 ~/test (master)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 commits yet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index.html.txt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ACER@DESKTOP-JUB4C23 MINGW64 ~/test (master)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$ git add idex.html.text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fatal: pathspec 'idex.html.text' did not match any files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ACER@DESKTOP-JUB4C23 MINGW64 ~/test (master)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$ git add index.html.text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fatal: pathspec 'index.html.text' did not match any files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ACER@DESKTOP-JUB4C23 MINGW64 ~/test (master)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$ git commit -m "comitting a text file"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Author identity unknown</w:t>
      </w:r>
    </w:p>
    <w:p w:rsidR="00000000" w:rsidDel="00000000" w:rsidP="00000000" w:rsidRDefault="00000000" w:rsidRPr="00000000" w14:paraId="00000028">
      <w:pPr>
        <w:rPr>
          <w:ins w:author="Nikhil Srivastava" w:id="0" w:date="2021-10-21T09:10:59Z"/>
        </w:rPr>
      </w:pPr>
      <w:ins w:author="Nikhil Srivastava" w:id="0" w:date="2021-10-21T09:10:5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9">
      <w:pPr>
        <w:rPr/>
      </w:pPr>
      <w:ins w:author="Nikhil Srivastava" w:id="0" w:date="2021-10-21T09:10:59Z">
        <w:r w:rsidDel="00000000" w:rsidR="00000000" w:rsidRPr="00000000">
          <w:rPr/>
          <w:drawing>
            <wp:inline distB="114300" distT="114300" distL="114300" distR="114300">
              <wp:extent cx="6719888" cy="3933825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19888" cy="39338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ACER@DESKTOP-JUB4C23 MINGW64 ~/test (master)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$ git config --global user.username nikkzjr10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ACER@DESKTOP-JUB4C23 MINGW64 ~/test (master)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$ git remote add origin https://github.com/nikkzjr10/index.html.git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ACER@DESKTOP-JUB4C23 MINGW64 ~/test (master)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$ git push origin master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error: src refspec master does not match any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error: failed to push some refs to 'https://github.com/nikkzjr10/index.html.git'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ACER@DESKTOP-JUB4C23 MINGW64 ~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$ git clone https://github.com/nikkzjr10/file-text.git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Cloning into 'file-text'...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remote: Enumerating objects: 6, done.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remote: Counting objects: 100% (6/6), done.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remote: Compressing objects: 100% (2/2), done.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remote: Total 6 (delta 0), reused 0 (delta 0), pack-reused 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Receiving objects: 100% (6/6), done.</w:t>
      </w: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ACER@DESKTOP-JUB4C23 MINGW64 ~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-1.14-windows.xml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'3D Objects'/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AppData/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'Application Data'@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Contacts/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Cookies@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Desktop/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Documents/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Downloads/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Favorites/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IntelGraphicsProfiles/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Links/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'Local Settings'@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Music/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'My Documents'@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NTUSER.DAT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NTUSER.DAT{c3a341e3-29aa-11ec-acbe-9e4dc6d1086e}.TM.blf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NTUSER.DAT{c3a341e3-29aa-11ec-acbe-9e4dc6d1086e}.TMContainer00000000000000000001.regtrans-ms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NTUSER.DAT{c3a341e3-29aa-11ec-acbe-9e4dc6d1086e}.TMContainer00000000000000000002.regtrans-ms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NetHood@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OneDrive/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Pictures/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PrintHood@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Recent@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'Saved Games'/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Searches/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SendTo@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'Start Menu'@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Templates@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Tracing/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Videos/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file-text/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mintty.2021-10-21_14-04-08.png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ntuser.dat.LOG1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ntuser.dat.LOG2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ntuser.ini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test/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ACER@DESKTOP-JUB4C23 MINGW64 ~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$ cd test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ACER@DESKTOP-JUB4C23 MINGW64 ~/test (master)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index.html.txt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ACER@DESKTOP-JUB4C23 MINGW64 ~/test (master)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No commits yet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index.html.txt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ACER@DESKTOP-JUB4C23 MINGW64 ~/test (master)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$ git add index.html.txt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ACER@DESKTOP-JUB4C23 MINGW64 ~/test (master)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No commits yet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Changes to be committed: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(use "git rm --cached &lt;file&gt;..." to unstage)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new file:   index.html.txt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ACER@DESKTOP-JUB4C23 MINGW64 ~/test (master)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$ git commit -m 'first version of index file'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Author identity unknown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*** Please tell me who you are.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git config --global user.email "you@example.com"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git config --global user.name "Your Name"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to set your account's default identity.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Omit --global to set the identity only in this repository.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fatal: unable to auto-detect email address (got 'ACER@DESKTOP-JUB4C23.(none)')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ACER@DESKTOP-JUB4C23 MINGW64 ~/test (master)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No commits yet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Changes to be committed: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(use "git rm --cached &lt;file&gt;..." to unstage)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new file:   index.html.txt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ACER@DESKTOP-JUB4C23 MINGW64 ~/test (master)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$ git log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fatal: your current branch 'master' does not have any commits yet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ACER@DESKTOP-JUB4C23 MINGW64 ~/test (master)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$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6710699" cy="562451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0699" cy="5624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768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6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rPr/>
    </w:pPr>
    <w:r w:rsidDel="00000000" w:rsidR="00000000" w:rsidRPr="00000000">
      <w:rPr/>
      <w:drawing>
        <wp:inline distB="114300" distT="114300" distL="114300" distR="114300">
          <wp:extent cx="5943600" cy="4220888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208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